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AA63275" w:rsidRDefault="3AA63275" w:rsidP="3AA63275"/>
    <w:p w:rsidR="3AA63275" w:rsidRDefault="3AA63275" w:rsidP="3AA63275"/>
    <w:p w:rsidR="3AA63275" w:rsidRDefault="3AA63275" w:rsidP="3AA63275"/>
    <w:p w:rsidR="00ED26BD" w:rsidRDefault="00ED26BD" w:rsidP="3AA63275"/>
    <w:p w:rsidR="3AA63275" w:rsidRPr="00ED26BD" w:rsidRDefault="3AA63275" w:rsidP="3AA63275">
      <w:pPr>
        <w:rPr>
          <w:sz w:val="40"/>
          <w:szCs w:val="40"/>
        </w:rPr>
      </w:pPr>
    </w:p>
    <w:p w:rsidR="3AA63275" w:rsidRPr="004F5FBC" w:rsidRDefault="005F525D" w:rsidP="00ED26B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5FBC">
        <w:rPr>
          <w:rFonts w:ascii="Times New Roman" w:hAnsi="Times New Roman" w:cs="Times New Roman"/>
          <w:sz w:val="40"/>
          <w:szCs w:val="40"/>
        </w:rPr>
        <w:t>M</w:t>
      </w:r>
      <w:r w:rsidR="00ED26BD" w:rsidRPr="004F5FBC">
        <w:rPr>
          <w:rFonts w:ascii="Times New Roman" w:hAnsi="Times New Roman" w:cs="Times New Roman"/>
          <w:sz w:val="40"/>
          <w:szCs w:val="40"/>
        </w:rPr>
        <w:t>ASURATORI SI TRADUCTOARE</w:t>
      </w:r>
    </w:p>
    <w:p w:rsidR="005F525D" w:rsidRPr="004F5FBC" w:rsidRDefault="005F525D" w:rsidP="3AA63275">
      <w:pPr>
        <w:rPr>
          <w:rFonts w:ascii="Times New Roman" w:hAnsi="Times New Roman" w:cs="Times New Roman"/>
        </w:rPr>
      </w:pPr>
    </w:p>
    <w:p w:rsidR="005F525D" w:rsidRPr="004F5FBC" w:rsidRDefault="005F525D" w:rsidP="3AA63275">
      <w:pPr>
        <w:rPr>
          <w:rFonts w:ascii="Times New Roman" w:hAnsi="Times New Roman" w:cs="Times New Roman"/>
        </w:rPr>
      </w:pPr>
    </w:p>
    <w:p w:rsidR="00ED26BD" w:rsidRPr="004F5FBC" w:rsidRDefault="00ED26BD" w:rsidP="3AA63275">
      <w:pPr>
        <w:rPr>
          <w:rFonts w:ascii="Times New Roman" w:hAnsi="Times New Roman" w:cs="Times New Roman"/>
        </w:rPr>
      </w:pPr>
    </w:p>
    <w:p w:rsidR="00ED26BD" w:rsidRPr="004F5FBC" w:rsidRDefault="00ED26BD" w:rsidP="3AA63275">
      <w:pPr>
        <w:rPr>
          <w:rFonts w:ascii="Times New Roman" w:hAnsi="Times New Roman" w:cs="Times New Roman"/>
        </w:rPr>
      </w:pPr>
    </w:p>
    <w:p w:rsidR="00105312" w:rsidRPr="004F5FBC" w:rsidRDefault="00105312" w:rsidP="3AA63275">
      <w:pPr>
        <w:rPr>
          <w:rFonts w:ascii="Times New Roman" w:hAnsi="Times New Roman" w:cs="Times New Roman"/>
        </w:rPr>
      </w:pPr>
    </w:p>
    <w:p w:rsidR="005F525D" w:rsidRPr="004F5FBC" w:rsidRDefault="00105312" w:rsidP="001B5256">
      <w:pPr>
        <w:jc w:val="center"/>
        <w:rPr>
          <w:rFonts w:ascii="Times New Roman" w:hAnsi="Times New Roman" w:cs="Times New Roman"/>
          <w:sz w:val="40"/>
          <w:szCs w:val="40"/>
        </w:rPr>
      </w:pPr>
      <w:r w:rsidRPr="004F5FBC">
        <w:rPr>
          <w:rFonts w:ascii="Times New Roman" w:hAnsi="Times New Roman" w:cs="Times New Roman"/>
          <w:sz w:val="40"/>
          <w:szCs w:val="40"/>
        </w:rPr>
        <w:t>SENZOR DE APROPIERE LUMINOS</w:t>
      </w:r>
    </w:p>
    <w:p w:rsidR="3AA63275" w:rsidRPr="004F5FBC" w:rsidRDefault="3AA63275" w:rsidP="3AA63275">
      <w:pPr>
        <w:rPr>
          <w:rFonts w:ascii="Times New Roman" w:hAnsi="Times New Roman" w:cs="Times New Roman"/>
        </w:rPr>
      </w:pPr>
    </w:p>
    <w:p w:rsidR="3AA63275" w:rsidRPr="004F5FBC" w:rsidRDefault="00105312" w:rsidP="00105312">
      <w:pPr>
        <w:jc w:val="right"/>
        <w:rPr>
          <w:rFonts w:ascii="Times New Roman" w:hAnsi="Times New Roman" w:cs="Times New Roman"/>
        </w:rPr>
      </w:pPr>
      <w:r w:rsidRPr="004F5FBC">
        <w:rPr>
          <w:rFonts w:ascii="Times New Roman" w:hAnsi="Times New Roman" w:cs="Times New Roman"/>
        </w:rPr>
        <w:t>Realizat de: Costin Denisa Nicoleta</w:t>
      </w:r>
      <w:r w:rsidR="00B72625" w:rsidRPr="004F5FBC">
        <w:rPr>
          <w:rFonts w:ascii="Times New Roman" w:hAnsi="Times New Roman" w:cs="Times New Roman"/>
        </w:rPr>
        <w:t>.</w:t>
      </w:r>
    </w:p>
    <w:p w:rsidR="00C2116E" w:rsidRPr="004F5FBC" w:rsidRDefault="00C2116E" w:rsidP="00105312">
      <w:pPr>
        <w:jc w:val="right"/>
        <w:rPr>
          <w:rFonts w:ascii="Times New Roman" w:hAnsi="Times New Roman" w:cs="Times New Roman"/>
        </w:rPr>
      </w:pPr>
      <w:r w:rsidRPr="004F5FBC">
        <w:rPr>
          <w:rFonts w:ascii="Times New Roman" w:hAnsi="Times New Roman" w:cs="Times New Roman"/>
        </w:rPr>
        <w:t>Facultatea: Automatica</w:t>
      </w:r>
      <w:r w:rsidR="004F4F68">
        <w:rPr>
          <w:rFonts w:ascii="Times New Roman" w:hAnsi="Times New Roman" w:cs="Times New Roman"/>
        </w:rPr>
        <w:t xml:space="preserve"> </w:t>
      </w:r>
      <w:r w:rsidRPr="004F5FBC">
        <w:rPr>
          <w:rFonts w:ascii="Times New Roman" w:hAnsi="Times New Roman" w:cs="Times New Roman"/>
        </w:rPr>
        <w:t>si</w:t>
      </w:r>
      <w:r w:rsidR="004F4F68">
        <w:rPr>
          <w:rFonts w:ascii="Times New Roman" w:hAnsi="Times New Roman" w:cs="Times New Roman"/>
        </w:rPr>
        <w:t xml:space="preserve"> </w:t>
      </w:r>
      <w:r w:rsidR="00CA4219">
        <w:rPr>
          <w:rFonts w:ascii="Times New Roman" w:hAnsi="Times New Roman" w:cs="Times New Roman"/>
        </w:rPr>
        <w:t>C</w:t>
      </w:r>
      <w:r w:rsidRPr="004F5FBC">
        <w:rPr>
          <w:rFonts w:ascii="Times New Roman" w:hAnsi="Times New Roman" w:cs="Times New Roman"/>
        </w:rPr>
        <w:t>alculatare</w:t>
      </w:r>
      <w:r w:rsidR="00B72625" w:rsidRPr="004F5FBC">
        <w:rPr>
          <w:rFonts w:ascii="Times New Roman" w:hAnsi="Times New Roman" w:cs="Times New Roman"/>
        </w:rPr>
        <w:t>.</w:t>
      </w:r>
    </w:p>
    <w:p w:rsidR="00C2116E" w:rsidRPr="004F5FBC" w:rsidRDefault="00C2116E" w:rsidP="00485B10">
      <w:pPr>
        <w:jc w:val="right"/>
        <w:rPr>
          <w:rFonts w:ascii="Times New Roman" w:hAnsi="Times New Roman" w:cs="Times New Roman"/>
        </w:rPr>
      </w:pPr>
      <w:r w:rsidRPr="004F5FBC">
        <w:rPr>
          <w:rFonts w:ascii="Times New Roman" w:hAnsi="Times New Roman" w:cs="Times New Roman"/>
        </w:rPr>
        <w:t>Profil: Ingineria</w:t>
      </w:r>
      <w:r w:rsidR="004F4F68">
        <w:rPr>
          <w:rFonts w:ascii="Times New Roman" w:hAnsi="Times New Roman" w:cs="Times New Roman"/>
        </w:rPr>
        <w:t xml:space="preserve"> </w:t>
      </w:r>
      <w:r w:rsidRPr="004F5FBC">
        <w:rPr>
          <w:rFonts w:ascii="Times New Roman" w:hAnsi="Times New Roman" w:cs="Times New Roman"/>
        </w:rPr>
        <w:t>sistemelor</w:t>
      </w:r>
      <w:r w:rsidR="00B72625" w:rsidRPr="004F5FBC">
        <w:rPr>
          <w:rFonts w:ascii="Times New Roman" w:hAnsi="Times New Roman" w:cs="Times New Roman"/>
        </w:rPr>
        <w:t>.Anul 2, grupa 30124</w:t>
      </w:r>
    </w:p>
    <w:p w:rsidR="00B72625" w:rsidRPr="004F5FBC" w:rsidRDefault="00B72625" w:rsidP="00105312">
      <w:pPr>
        <w:jc w:val="right"/>
        <w:rPr>
          <w:rFonts w:ascii="Times New Roman" w:hAnsi="Times New Roman" w:cs="Times New Roman"/>
        </w:rPr>
      </w:pPr>
      <w:r w:rsidRPr="004F5FBC">
        <w:rPr>
          <w:rFonts w:ascii="Times New Roman" w:hAnsi="Times New Roman" w:cs="Times New Roman"/>
        </w:rPr>
        <w:t>Profesor</w:t>
      </w:r>
      <w:r w:rsidR="004F4F68">
        <w:rPr>
          <w:rFonts w:ascii="Times New Roman" w:hAnsi="Times New Roman" w:cs="Times New Roman"/>
        </w:rPr>
        <w:t xml:space="preserve"> </w:t>
      </w:r>
      <w:r w:rsidRPr="004F5FBC">
        <w:rPr>
          <w:rFonts w:ascii="Times New Roman" w:hAnsi="Times New Roman" w:cs="Times New Roman"/>
        </w:rPr>
        <w:t xml:space="preserve">indrumator: </w:t>
      </w:r>
      <w:r w:rsidR="009B3212" w:rsidRPr="004F5FBC">
        <w:rPr>
          <w:rFonts w:ascii="Times New Roman" w:hAnsi="Times New Roman" w:cs="Times New Roman"/>
        </w:rPr>
        <w:t>Radu Munteanu.</w:t>
      </w:r>
    </w:p>
    <w:p w:rsidR="3AA63275" w:rsidRPr="004F5FBC" w:rsidRDefault="3AA63275" w:rsidP="3AA63275">
      <w:pPr>
        <w:rPr>
          <w:rFonts w:ascii="Times New Roman" w:hAnsi="Times New Roman" w:cs="Times New Roman"/>
        </w:rPr>
      </w:pPr>
    </w:p>
    <w:p w:rsidR="3AA63275" w:rsidRPr="004F5FBC" w:rsidRDefault="3AA63275" w:rsidP="3AA63275">
      <w:pPr>
        <w:rPr>
          <w:rFonts w:ascii="Times New Roman" w:hAnsi="Times New Roman" w:cs="Times New Roman"/>
        </w:rPr>
      </w:pPr>
    </w:p>
    <w:p w:rsidR="3AA63275" w:rsidRPr="004F5FBC" w:rsidRDefault="3AA63275" w:rsidP="3AA63275">
      <w:pPr>
        <w:rPr>
          <w:rFonts w:ascii="Times New Roman" w:hAnsi="Times New Roman" w:cs="Times New Roman"/>
        </w:rPr>
      </w:pPr>
    </w:p>
    <w:p w:rsidR="3AA63275" w:rsidRPr="004F5FBC" w:rsidRDefault="3AA63275" w:rsidP="3AA63275">
      <w:pPr>
        <w:rPr>
          <w:rFonts w:ascii="Times New Roman" w:hAnsi="Times New Roman" w:cs="Times New Roman"/>
        </w:rPr>
      </w:pPr>
    </w:p>
    <w:p w:rsidR="3AA63275" w:rsidRDefault="3AA63275" w:rsidP="3AA63275"/>
    <w:p w:rsidR="3AA63275" w:rsidRDefault="3AA63275" w:rsidP="3AA63275"/>
    <w:p w:rsidR="3AA63275" w:rsidRDefault="3AA63275" w:rsidP="3AA63275"/>
    <w:p w:rsidR="3AA63275" w:rsidRDefault="3AA63275" w:rsidP="3AA63275"/>
    <w:p w:rsidR="3AA63275" w:rsidRDefault="3AA63275" w:rsidP="3AA63275"/>
    <w:p w:rsidR="004F5FBC" w:rsidRDefault="004F5FBC" w:rsidP="3AA63275">
      <w:pPr>
        <w:rPr>
          <w:rFonts w:ascii="Times New Roman" w:hAnsi="Times New Roman" w:cs="Times New Roman"/>
          <w:sz w:val="24"/>
          <w:szCs w:val="24"/>
        </w:rPr>
      </w:pPr>
    </w:p>
    <w:p w:rsidR="00A6751F" w:rsidRDefault="00A6751F" w:rsidP="3AA63275">
      <w:pPr>
        <w:rPr>
          <w:rFonts w:ascii="Times New Roman" w:hAnsi="Times New Roman" w:cs="Times New Roman"/>
          <w:sz w:val="24"/>
          <w:szCs w:val="24"/>
        </w:rPr>
      </w:pPr>
    </w:p>
    <w:p w:rsidR="004F5FBC" w:rsidRDefault="004F5FBC" w:rsidP="3AA63275">
      <w:pPr>
        <w:rPr>
          <w:rFonts w:ascii="Times New Roman" w:hAnsi="Times New Roman" w:cs="Times New Roman"/>
          <w:sz w:val="24"/>
          <w:szCs w:val="24"/>
        </w:rPr>
      </w:pPr>
      <w:r w:rsidRPr="004F5FBC">
        <w:rPr>
          <w:rFonts w:ascii="Times New Roman" w:hAnsi="Times New Roman" w:cs="Times New Roman"/>
          <w:sz w:val="24"/>
          <w:szCs w:val="24"/>
        </w:rPr>
        <w:t>Cuprins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5FBC" w:rsidRDefault="00095FFA" w:rsidP="00095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Introducere……………………………………………………………………</w:t>
      </w:r>
      <w:r w:rsidR="0098756B">
        <w:rPr>
          <w:rFonts w:ascii="Times New Roman" w:hAnsi="Times New Roman" w:cs="Times New Roman"/>
          <w:sz w:val="24"/>
          <w:szCs w:val="24"/>
        </w:rPr>
        <w:t>Page</w:t>
      </w:r>
      <w:r w:rsidR="00921DD4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98756B" w:rsidRDefault="0098756B" w:rsidP="00095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de montaj…………………………………………………………….</w:t>
      </w:r>
      <w:r w:rsidR="00AE1CBD">
        <w:rPr>
          <w:rFonts w:ascii="Times New Roman" w:hAnsi="Times New Roman" w:cs="Times New Roman"/>
          <w:sz w:val="24"/>
          <w:szCs w:val="24"/>
        </w:rPr>
        <w:t>Page</w:t>
      </w:r>
      <w:r w:rsidR="00E0740A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1F6B38" w:rsidRDefault="00902F26" w:rsidP="00095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Functionarea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sistemului……………………………………………………....Page</w:t>
      </w:r>
      <w:r w:rsidR="00E508F9">
        <w:rPr>
          <w:rFonts w:ascii="Times New Roman" w:hAnsi="Times New Roman" w:cs="Times New Roman"/>
          <w:sz w:val="24"/>
          <w:szCs w:val="24"/>
        </w:rPr>
        <w:t xml:space="preserve"> 5.</w:t>
      </w:r>
    </w:p>
    <w:p w:rsidR="3AA63275" w:rsidRDefault="002443F3" w:rsidP="3AA6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pentru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 …………………………………………………………</w:t>
      </w:r>
      <w:r w:rsidR="00C5101F">
        <w:rPr>
          <w:rFonts w:ascii="Times New Roman" w:hAnsi="Times New Roman" w:cs="Times New Roman"/>
          <w:sz w:val="24"/>
          <w:szCs w:val="24"/>
        </w:rPr>
        <w:t>..Page</w:t>
      </w:r>
      <w:r w:rsidR="00EF4FC0">
        <w:rPr>
          <w:rFonts w:ascii="Times New Roman" w:hAnsi="Times New Roman" w:cs="Times New Roman"/>
          <w:sz w:val="24"/>
          <w:szCs w:val="24"/>
        </w:rPr>
        <w:t>6-9.</w:t>
      </w:r>
    </w:p>
    <w:p w:rsidR="00C5101F" w:rsidRDefault="00C5101F" w:rsidP="3AA6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Referinte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Bibleografice ……………………………………………………….Page</w:t>
      </w:r>
      <w:r w:rsidR="00EF4FC0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9D3985" w:rsidRDefault="009D3985" w:rsidP="3AA6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 ……………………………………………………………………</w:t>
      </w:r>
      <w:r w:rsidR="00886BED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EF4FC0">
        <w:rPr>
          <w:rFonts w:ascii="Times New Roman" w:hAnsi="Times New Roman" w:cs="Times New Roman"/>
          <w:sz w:val="24"/>
          <w:szCs w:val="24"/>
        </w:rPr>
        <w:t>10.</w:t>
      </w: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886BED" w:rsidRDefault="00886BED" w:rsidP="00886BED">
      <w:pPr>
        <w:rPr>
          <w:rFonts w:ascii="Times New Roman" w:hAnsi="Times New Roman" w:cs="Times New Roman"/>
          <w:sz w:val="24"/>
          <w:szCs w:val="24"/>
        </w:rPr>
      </w:pPr>
    </w:p>
    <w:p w:rsidR="001E0CB0" w:rsidRPr="001570F1" w:rsidRDefault="005B6094" w:rsidP="0015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0F1">
        <w:rPr>
          <w:rFonts w:ascii="Times New Roman" w:hAnsi="Times New Roman" w:cs="Times New Roman"/>
          <w:sz w:val="24"/>
          <w:szCs w:val="24"/>
        </w:rPr>
        <w:t>Introducere</w:t>
      </w:r>
      <w:r w:rsidR="00A6751F" w:rsidRPr="001570F1">
        <w:rPr>
          <w:rFonts w:ascii="Times New Roman" w:hAnsi="Times New Roman" w:cs="Times New Roman"/>
          <w:sz w:val="24"/>
          <w:szCs w:val="24"/>
        </w:rPr>
        <w:t>:</w:t>
      </w:r>
    </w:p>
    <w:p w:rsidR="005D31E5" w:rsidRDefault="00A232F1" w:rsidP="00485F6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gandita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D62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cest</w:t>
      </w:r>
      <w:r w:rsidR="002D6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proiect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A16FD1">
        <w:rPr>
          <w:rFonts w:ascii="Times New Roman" w:hAnsi="Times New Roman" w:cs="Times New Roman"/>
          <w:sz w:val="24"/>
          <w:szCs w:val="24"/>
        </w:rPr>
        <w:t>intr-un mod simplu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A16FD1">
        <w:rPr>
          <w:rFonts w:ascii="Times New Roman" w:hAnsi="Times New Roman" w:cs="Times New Roman"/>
          <w:sz w:val="24"/>
          <w:szCs w:val="24"/>
        </w:rPr>
        <w:t>dar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A16FD1">
        <w:rPr>
          <w:rFonts w:ascii="Times New Roman" w:hAnsi="Times New Roman" w:cs="Times New Roman"/>
          <w:sz w:val="24"/>
          <w:szCs w:val="24"/>
        </w:rPr>
        <w:t xml:space="preserve">revolutionar. De ce il consider revolutionar? </w:t>
      </w:r>
      <w:r w:rsidR="00E05641">
        <w:rPr>
          <w:rFonts w:ascii="Times New Roman" w:hAnsi="Times New Roman" w:cs="Times New Roman"/>
          <w:sz w:val="24"/>
          <w:szCs w:val="24"/>
        </w:rPr>
        <w:t>Pentru ca ar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05641">
        <w:rPr>
          <w:rFonts w:ascii="Times New Roman" w:hAnsi="Times New Roman" w:cs="Times New Roman"/>
          <w:sz w:val="24"/>
          <w:szCs w:val="24"/>
        </w:rPr>
        <w:t>ajuta o mare parte din soferii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05641">
        <w:rPr>
          <w:rFonts w:ascii="Times New Roman" w:hAnsi="Times New Roman" w:cs="Times New Roman"/>
          <w:sz w:val="24"/>
          <w:szCs w:val="24"/>
        </w:rPr>
        <w:t>incepatori</w:t>
      </w:r>
      <w:r w:rsidR="00C967A9">
        <w:rPr>
          <w:rFonts w:ascii="Times New Roman" w:hAnsi="Times New Roman" w:cs="Times New Roman"/>
          <w:sz w:val="24"/>
          <w:szCs w:val="24"/>
        </w:rPr>
        <w:t>, care nu pot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C967A9">
        <w:rPr>
          <w:rFonts w:ascii="Times New Roman" w:hAnsi="Times New Roman" w:cs="Times New Roman"/>
          <w:sz w:val="24"/>
          <w:szCs w:val="24"/>
        </w:rPr>
        <w:t>sa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C967A9">
        <w:rPr>
          <w:rFonts w:ascii="Times New Roman" w:hAnsi="Times New Roman" w:cs="Times New Roman"/>
          <w:sz w:val="24"/>
          <w:szCs w:val="24"/>
        </w:rPr>
        <w:t xml:space="preserve">asimileze in mod </w:t>
      </w:r>
      <w:r w:rsidR="004F4F68">
        <w:rPr>
          <w:rFonts w:ascii="Times New Roman" w:hAnsi="Times New Roman" w:cs="Times New Roman"/>
          <w:sz w:val="24"/>
          <w:szCs w:val="24"/>
        </w:rPr>
        <w:t xml:space="preserve">correct </w:t>
      </w:r>
      <w:r w:rsidR="00C967A9">
        <w:rPr>
          <w:rFonts w:ascii="Times New Roman" w:hAnsi="Times New Roman" w:cs="Times New Roman"/>
          <w:sz w:val="24"/>
          <w:szCs w:val="24"/>
        </w:rPr>
        <w:t xml:space="preserve">distanta din </w:t>
      </w:r>
      <w:r w:rsidR="00C966B0">
        <w:rPr>
          <w:rFonts w:ascii="Times New Roman" w:hAnsi="Times New Roman" w:cs="Times New Roman"/>
          <w:sz w:val="24"/>
          <w:szCs w:val="24"/>
        </w:rPr>
        <w:t>interiorul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C967A9">
        <w:rPr>
          <w:rFonts w:ascii="Times New Roman" w:hAnsi="Times New Roman" w:cs="Times New Roman"/>
          <w:sz w:val="24"/>
          <w:szCs w:val="24"/>
        </w:rPr>
        <w:t>masin</w:t>
      </w:r>
      <w:r w:rsidR="00C966B0">
        <w:rPr>
          <w:rFonts w:ascii="Times New Roman" w:hAnsi="Times New Roman" w:cs="Times New Roman"/>
          <w:sz w:val="24"/>
          <w:szCs w:val="24"/>
        </w:rPr>
        <w:t>ii</w:t>
      </w:r>
      <w:r w:rsidR="00145892">
        <w:rPr>
          <w:rFonts w:ascii="Times New Roman" w:hAnsi="Times New Roman" w:cs="Times New Roman"/>
          <w:sz w:val="24"/>
          <w:szCs w:val="24"/>
        </w:rPr>
        <w:t xml:space="preserve"> in momentul in care acestia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3A19CE">
        <w:rPr>
          <w:rFonts w:ascii="Times New Roman" w:hAnsi="Times New Roman" w:cs="Times New Roman"/>
          <w:sz w:val="24"/>
          <w:szCs w:val="24"/>
        </w:rPr>
        <w:t>doresc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3A19CE">
        <w:rPr>
          <w:rFonts w:ascii="Times New Roman" w:hAnsi="Times New Roman" w:cs="Times New Roman"/>
          <w:sz w:val="24"/>
          <w:szCs w:val="24"/>
        </w:rPr>
        <w:t>sa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3A19CE">
        <w:rPr>
          <w:rFonts w:ascii="Times New Roman" w:hAnsi="Times New Roman" w:cs="Times New Roman"/>
          <w:sz w:val="24"/>
          <w:szCs w:val="24"/>
        </w:rPr>
        <w:t>isi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3A19CE">
        <w:rPr>
          <w:rFonts w:ascii="Times New Roman" w:hAnsi="Times New Roman" w:cs="Times New Roman"/>
          <w:sz w:val="24"/>
          <w:szCs w:val="24"/>
        </w:rPr>
        <w:t>parcheze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3A19CE">
        <w:rPr>
          <w:rFonts w:ascii="Times New Roman" w:hAnsi="Times New Roman" w:cs="Times New Roman"/>
          <w:sz w:val="24"/>
          <w:szCs w:val="24"/>
        </w:rPr>
        <w:t>masina</w:t>
      </w:r>
      <w:r w:rsidR="00C967A9">
        <w:rPr>
          <w:rFonts w:ascii="Times New Roman" w:hAnsi="Times New Roman" w:cs="Times New Roman"/>
          <w:sz w:val="24"/>
          <w:szCs w:val="24"/>
        </w:rPr>
        <w:t xml:space="preserve">. </w:t>
      </w:r>
      <w:r w:rsidR="00EB31AA">
        <w:rPr>
          <w:rFonts w:ascii="Times New Roman" w:hAnsi="Times New Roman" w:cs="Times New Roman"/>
          <w:sz w:val="24"/>
          <w:szCs w:val="24"/>
        </w:rPr>
        <w:t>Scopul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B31AA">
        <w:rPr>
          <w:rFonts w:ascii="Times New Roman" w:hAnsi="Times New Roman" w:cs="Times New Roman"/>
          <w:sz w:val="24"/>
          <w:szCs w:val="24"/>
        </w:rPr>
        <w:t>proiectului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5593C">
        <w:rPr>
          <w:rFonts w:ascii="Times New Roman" w:hAnsi="Times New Roman" w:cs="Times New Roman"/>
          <w:sz w:val="24"/>
          <w:szCs w:val="24"/>
        </w:rPr>
        <w:t>este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5593C">
        <w:rPr>
          <w:rFonts w:ascii="Times New Roman" w:hAnsi="Times New Roman" w:cs="Times New Roman"/>
          <w:sz w:val="24"/>
          <w:szCs w:val="24"/>
        </w:rPr>
        <w:t>unul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5593C">
        <w:rPr>
          <w:rFonts w:ascii="Times New Roman" w:hAnsi="Times New Roman" w:cs="Times New Roman"/>
          <w:sz w:val="24"/>
          <w:szCs w:val="24"/>
        </w:rPr>
        <w:t>simplu</w:t>
      </w:r>
      <w:r w:rsidR="00FB2B58">
        <w:rPr>
          <w:rFonts w:ascii="Times New Roman" w:hAnsi="Times New Roman" w:cs="Times New Roman"/>
          <w:sz w:val="24"/>
          <w:szCs w:val="24"/>
        </w:rPr>
        <w:t>, senzorul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B2B58">
        <w:rPr>
          <w:rFonts w:ascii="Times New Roman" w:hAnsi="Times New Roman" w:cs="Times New Roman"/>
          <w:sz w:val="24"/>
          <w:szCs w:val="24"/>
        </w:rPr>
        <w:t>poate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B2B58">
        <w:rPr>
          <w:rFonts w:ascii="Times New Roman" w:hAnsi="Times New Roman" w:cs="Times New Roman"/>
          <w:sz w:val="24"/>
          <w:szCs w:val="24"/>
        </w:rPr>
        <w:t>sa fie amplasat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B2B58">
        <w:rPr>
          <w:rFonts w:ascii="Times New Roman" w:hAnsi="Times New Roman" w:cs="Times New Roman"/>
          <w:sz w:val="24"/>
          <w:szCs w:val="24"/>
        </w:rPr>
        <w:t>atat in garajele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B2B58">
        <w:rPr>
          <w:rFonts w:ascii="Times New Roman" w:hAnsi="Times New Roman" w:cs="Times New Roman"/>
          <w:sz w:val="24"/>
          <w:szCs w:val="24"/>
        </w:rPr>
        <w:t xml:space="preserve">personale pe un perete cat </w:t>
      </w:r>
      <w:r w:rsidR="00A949F2">
        <w:rPr>
          <w:rFonts w:ascii="Times New Roman" w:hAnsi="Times New Roman" w:cs="Times New Roman"/>
          <w:sz w:val="24"/>
          <w:szCs w:val="24"/>
        </w:rPr>
        <w:t>si in parcarile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A949F2">
        <w:rPr>
          <w:rFonts w:ascii="Times New Roman" w:hAnsi="Times New Roman" w:cs="Times New Roman"/>
          <w:sz w:val="24"/>
          <w:szCs w:val="24"/>
        </w:rPr>
        <w:t>mari ale magazinelor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A949F2">
        <w:rPr>
          <w:rFonts w:ascii="Times New Roman" w:hAnsi="Times New Roman" w:cs="Times New Roman"/>
          <w:sz w:val="24"/>
          <w:szCs w:val="24"/>
        </w:rPr>
        <w:t xml:space="preserve">fiind o </w:t>
      </w:r>
      <w:r w:rsidR="00B94D62">
        <w:rPr>
          <w:rFonts w:ascii="Times New Roman" w:hAnsi="Times New Roman" w:cs="Times New Roman"/>
          <w:sz w:val="24"/>
          <w:szCs w:val="24"/>
        </w:rPr>
        <w:t>alternativa cu costuri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B94D62">
        <w:rPr>
          <w:rFonts w:ascii="Times New Roman" w:hAnsi="Times New Roman" w:cs="Times New Roman"/>
          <w:sz w:val="24"/>
          <w:szCs w:val="24"/>
        </w:rPr>
        <w:t>reduse.</w:t>
      </w:r>
      <w:r w:rsidR="006B40C2">
        <w:rPr>
          <w:rFonts w:ascii="Times New Roman" w:hAnsi="Times New Roman" w:cs="Times New Roman"/>
          <w:sz w:val="24"/>
          <w:szCs w:val="24"/>
        </w:rPr>
        <w:t>Acesta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6B40C2">
        <w:rPr>
          <w:rFonts w:ascii="Times New Roman" w:hAnsi="Times New Roman" w:cs="Times New Roman"/>
          <w:sz w:val="24"/>
          <w:szCs w:val="24"/>
        </w:rPr>
        <w:t>poate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6B40C2">
        <w:rPr>
          <w:rFonts w:ascii="Times New Roman" w:hAnsi="Times New Roman" w:cs="Times New Roman"/>
          <w:sz w:val="24"/>
          <w:szCs w:val="24"/>
        </w:rPr>
        <w:t xml:space="preserve">sa fie amplasat pe </w:t>
      </w:r>
      <w:r w:rsidR="00431470">
        <w:rPr>
          <w:rFonts w:ascii="Times New Roman" w:hAnsi="Times New Roman" w:cs="Times New Roman"/>
          <w:sz w:val="24"/>
          <w:szCs w:val="24"/>
        </w:rPr>
        <w:t>oricare din peretii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31470">
        <w:rPr>
          <w:rFonts w:ascii="Times New Roman" w:hAnsi="Times New Roman" w:cs="Times New Roman"/>
          <w:sz w:val="24"/>
          <w:szCs w:val="24"/>
        </w:rPr>
        <w:t>garajului. In momentul in care senzorul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31470">
        <w:rPr>
          <w:rFonts w:ascii="Times New Roman" w:hAnsi="Times New Roman" w:cs="Times New Roman"/>
          <w:sz w:val="24"/>
          <w:szCs w:val="24"/>
        </w:rPr>
        <w:t>simte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31470">
        <w:rPr>
          <w:rFonts w:ascii="Times New Roman" w:hAnsi="Times New Roman" w:cs="Times New Roman"/>
          <w:sz w:val="24"/>
          <w:szCs w:val="24"/>
        </w:rPr>
        <w:t>apropierea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31470">
        <w:rPr>
          <w:rFonts w:ascii="Times New Roman" w:hAnsi="Times New Roman" w:cs="Times New Roman"/>
          <w:sz w:val="24"/>
          <w:szCs w:val="24"/>
        </w:rPr>
        <w:t>masinii</w:t>
      </w:r>
      <w:r w:rsidR="00150509">
        <w:rPr>
          <w:rFonts w:ascii="Times New Roman" w:hAnsi="Times New Roman" w:cs="Times New Roman"/>
          <w:sz w:val="24"/>
          <w:szCs w:val="24"/>
        </w:rPr>
        <w:t>, incep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becurile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sa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lumineze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intermitent. Cu cat se aproprie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masina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mai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mult, becurile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luminoase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E5ED2">
        <w:rPr>
          <w:rFonts w:ascii="Times New Roman" w:hAnsi="Times New Roman" w:cs="Times New Roman"/>
          <w:sz w:val="24"/>
          <w:szCs w:val="24"/>
        </w:rPr>
        <w:t>rosii il vor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F74F9">
        <w:rPr>
          <w:rFonts w:ascii="Times New Roman" w:hAnsi="Times New Roman" w:cs="Times New Roman"/>
          <w:sz w:val="24"/>
          <w:szCs w:val="24"/>
        </w:rPr>
        <w:t>atentiona cand este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F74F9">
        <w:rPr>
          <w:rFonts w:ascii="Times New Roman" w:hAnsi="Times New Roman" w:cs="Times New Roman"/>
          <w:sz w:val="24"/>
          <w:szCs w:val="24"/>
        </w:rPr>
        <w:t>prea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F74F9">
        <w:rPr>
          <w:rFonts w:ascii="Times New Roman" w:hAnsi="Times New Roman" w:cs="Times New Roman"/>
          <w:sz w:val="24"/>
          <w:szCs w:val="24"/>
        </w:rPr>
        <w:t>aproape de perete. Soferul se va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F74F9">
        <w:rPr>
          <w:rFonts w:ascii="Times New Roman" w:hAnsi="Times New Roman" w:cs="Times New Roman"/>
          <w:sz w:val="24"/>
          <w:szCs w:val="24"/>
        </w:rPr>
        <w:t>uita in oglinda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F74F9">
        <w:rPr>
          <w:rFonts w:ascii="Times New Roman" w:hAnsi="Times New Roman" w:cs="Times New Roman"/>
          <w:sz w:val="24"/>
          <w:szCs w:val="24"/>
        </w:rPr>
        <w:t>retrovizoare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1E0B95">
        <w:rPr>
          <w:rFonts w:ascii="Times New Roman" w:hAnsi="Times New Roman" w:cs="Times New Roman"/>
          <w:sz w:val="24"/>
          <w:szCs w:val="24"/>
        </w:rPr>
        <w:t xml:space="preserve">pentru a </w:t>
      </w:r>
      <w:r w:rsidR="00FF0BE1">
        <w:rPr>
          <w:rFonts w:ascii="Times New Roman" w:hAnsi="Times New Roman" w:cs="Times New Roman"/>
          <w:sz w:val="24"/>
          <w:szCs w:val="24"/>
        </w:rPr>
        <w:t>vizualiza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F0BE1">
        <w:rPr>
          <w:rFonts w:ascii="Times New Roman" w:hAnsi="Times New Roman" w:cs="Times New Roman"/>
          <w:sz w:val="24"/>
          <w:szCs w:val="24"/>
        </w:rPr>
        <w:t>luminiile, acestea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F0BE1">
        <w:rPr>
          <w:rFonts w:ascii="Times New Roman" w:hAnsi="Times New Roman" w:cs="Times New Roman"/>
          <w:sz w:val="24"/>
          <w:szCs w:val="24"/>
        </w:rPr>
        <w:t>fiind</w:t>
      </w:r>
      <w:r w:rsidR="004F4F68">
        <w:rPr>
          <w:rFonts w:ascii="Times New Roman" w:hAnsi="Times New Roman" w:cs="Times New Roman"/>
          <w:sz w:val="24"/>
          <w:szCs w:val="24"/>
        </w:rPr>
        <w:t xml:space="preserve"> montate in raza s-</w:t>
      </w:r>
      <w:r w:rsidR="00FF0BE1">
        <w:rPr>
          <w:rFonts w:ascii="Times New Roman" w:hAnsi="Times New Roman" w:cs="Times New Roman"/>
          <w:sz w:val="24"/>
          <w:szCs w:val="24"/>
        </w:rPr>
        <w:t xml:space="preserve">a vizuala pe perete. </w:t>
      </w:r>
    </w:p>
    <w:p w:rsidR="007F5F2A" w:rsidRDefault="007F5F2A" w:rsidP="007F5F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domenii de folosire</w:t>
      </w:r>
    </w:p>
    <w:p w:rsidR="00936803" w:rsidRPr="00936803" w:rsidRDefault="00936803" w:rsidP="0093680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803">
        <w:rPr>
          <w:rFonts w:ascii="Times New Roman" w:eastAsia="Times New Roman" w:hAnsi="Times New Roman" w:cs="Times New Roman"/>
          <w:sz w:val="24"/>
          <w:szCs w:val="24"/>
        </w:rPr>
        <w:t>Utilizarea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senzorilor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pentru a monitoriza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distanțele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între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echipamentele de construcție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sau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între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acestea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și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personalul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lucrărilor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ar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putea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contribui la îmbunătățirea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803">
        <w:rPr>
          <w:rFonts w:ascii="Times New Roman" w:eastAsia="Times New Roman" w:hAnsi="Times New Roman" w:cs="Times New Roman"/>
          <w:sz w:val="24"/>
          <w:szCs w:val="24"/>
        </w:rPr>
        <w:t>siguranței pe șantier.</w:t>
      </w:r>
    </w:p>
    <w:p w:rsidR="0069597D" w:rsidRPr="0069597D" w:rsidRDefault="0069597D" w:rsidP="006959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597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</w:rPr>
        <w:t>Dispozitive de Mobilitate</w:t>
      </w:r>
      <w:r w:rsidR="004F4F68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</w:rPr>
        <w:t>Personală:</w:t>
      </w:r>
    </w:p>
    <w:p w:rsidR="0069597D" w:rsidRPr="0069597D" w:rsidRDefault="0069597D" w:rsidP="0069597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7D">
        <w:rPr>
          <w:rFonts w:ascii="Times New Roman" w:eastAsia="Times New Roman" w:hAnsi="Times New Roman" w:cs="Times New Roman"/>
          <w:sz w:val="24"/>
          <w:szCs w:val="24"/>
        </w:rPr>
        <w:t>Integrarea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senzorilor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în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dispozitive de mobilitate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personală, cum ar fi bicicletele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sau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scuterele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electrice, ar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putea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contribui la prevenirea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accidentelor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și la asigurarea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unei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circulații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sigure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în</w:t>
      </w:r>
      <w:r w:rsidR="004F4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97D">
        <w:rPr>
          <w:rFonts w:ascii="Times New Roman" w:eastAsia="Times New Roman" w:hAnsi="Times New Roman" w:cs="Times New Roman"/>
          <w:sz w:val="24"/>
          <w:szCs w:val="24"/>
        </w:rPr>
        <w:t>spațiile urbane.</w:t>
      </w:r>
    </w:p>
    <w:p w:rsidR="000A04F2" w:rsidRPr="000A04F2" w:rsidRDefault="000A04F2" w:rsidP="0093680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3AA63275" w:rsidRDefault="3AA63275" w:rsidP="000A04F2">
      <w:pPr>
        <w:ind w:left="720"/>
      </w:pPr>
    </w:p>
    <w:p w:rsidR="3AA63275" w:rsidRDefault="3AA63275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921DD4" w:rsidRDefault="00921DD4" w:rsidP="3AA63275"/>
    <w:p w:rsidR="004F4F68" w:rsidRDefault="004F4F68" w:rsidP="3AA63275"/>
    <w:p w:rsidR="004F4F68" w:rsidRDefault="004F4F68" w:rsidP="3AA63275"/>
    <w:p w:rsidR="00921DD4" w:rsidRDefault="00921DD4" w:rsidP="00921DD4">
      <w:pPr>
        <w:pStyle w:val="ListParagraph"/>
        <w:numPr>
          <w:ilvl w:val="0"/>
          <w:numId w:val="3"/>
        </w:numPr>
      </w:pPr>
      <w:r>
        <w:lastRenderedPageBreak/>
        <w:t>Schema de montaj.</w:t>
      </w:r>
    </w:p>
    <w:p w:rsidR="009B19EE" w:rsidRDefault="009B19EE" w:rsidP="009B19EE"/>
    <w:p w:rsidR="009B19EE" w:rsidRDefault="009B19EE" w:rsidP="009B19EE"/>
    <w:p w:rsidR="00921DD4" w:rsidRDefault="009B19EE" w:rsidP="00921DD4">
      <w:pPr>
        <w:pStyle w:val="ListParagraph"/>
      </w:pPr>
      <w:r>
        <w:rPr>
          <w:noProof/>
        </w:rPr>
        <w:drawing>
          <wp:inline distT="0" distB="0" distL="0" distR="0">
            <wp:extent cx="5943600" cy="3683000"/>
            <wp:effectExtent l="0" t="0" r="0" b="0"/>
            <wp:docPr id="1090930477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30477" name="Picture 1" descr="A circuit board with wi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63275" w:rsidRDefault="3AA63275" w:rsidP="3AA63275"/>
    <w:p w:rsidR="3AA63275" w:rsidRDefault="3AA63275" w:rsidP="3AA63275"/>
    <w:p w:rsidR="3AA63275" w:rsidRDefault="3AA63275" w:rsidP="3AA63275"/>
    <w:p w:rsidR="00E0740A" w:rsidRDefault="00E0740A" w:rsidP="3AA63275"/>
    <w:p w:rsidR="0069597D" w:rsidRDefault="0069597D" w:rsidP="3AA63275"/>
    <w:p w:rsidR="0069597D" w:rsidRDefault="0069597D" w:rsidP="3AA63275"/>
    <w:p w:rsidR="0069597D" w:rsidRDefault="0069597D" w:rsidP="3AA63275"/>
    <w:p w:rsidR="0069597D" w:rsidRDefault="0069597D" w:rsidP="3AA63275"/>
    <w:p w:rsidR="0069597D" w:rsidRDefault="0069597D" w:rsidP="3AA63275"/>
    <w:p w:rsidR="004F4F68" w:rsidRDefault="004F4F68" w:rsidP="3AA63275"/>
    <w:p w:rsidR="004F4F68" w:rsidRDefault="004F4F68" w:rsidP="3AA63275"/>
    <w:p w:rsidR="00E0740A" w:rsidRDefault="00E0740A" w:rsidP="3AA63275"/>
    <w:p w:rsidR="00E0740A" w:rsidRPr="00C74BB6" w:rsidRDefault="00E0740A" w:rsidP="00E07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lastRenderedPageBreak/>
        <w:t>Functionarea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Pr="00C74BB6">
        <w:rPr>
          <w:rFonts w:ascii="Times New Roman" w:hAnsi="Times New Roman" w:cs="Times New Roman"/>
          <w:sz w:val="24"/>
          <w:szCs w:val="24"/>
        </w:rPr>
        <w:t>sistemului.</w:t>
      </w:r>
    </w:p>
    <w:p w:rsidR="00E0740A" w:rsidRPr="00C74BB6" w:rsidRDefault="00E0740A" w:rsidP="00E0740A">
      <w:pPr>
        <w:rPr>
          <w:rFonts w:ascii="Times New Roman" w:hAnsi="Times New Roman" w:cs="Times New Roman"/>
          <w:sz w:val="24"/>
          <w:szCs w:val="24"/>
        </w:rPr>
      </w:pPr>
    </w:p>
    <w:p w:rsidR="00E0740A" w:rsidRPr="00C74BB6" w:rsidRDefault="00E0740A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Sistemul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BE4A7E" w:rsidRPr="00C74BB6">
        <w:rPr>
          <w:rFonts w:ascii="Times New Roman" w:hAnsi="Times New Roman" w:cs="Times New Roman"/>
          <w:sz w:val="24"/>
          <w:szCs w:val="24"/>
        </w:rPr>
        <w:t>are urmatoarele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BE4A7E" w:rsidRPr="00C74BB6">
        <w:rPr>
          <w:rFonts w:ascii="Times New Roman" w:hAnsi="Times New Roman" w:cs="Times New Roman"/>
          <w:sz w:val="24"/>
          <w:szCs w:val="24"/>
        </w:rPr>
        <w:t>componente:</w:t>
      </w:r>
    </w:p>
    <w:p w:rsidR="00BE4A7E" w:rsidRPr="00C74BB6" w:rsidRDefault="00E903C1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~ O placa Arduino Uno</w:t>
      </w:r>
    </w:p>
    <w:p w:rsidR="00E903C1" w:rsidRPr="00C74BB6" w:rsidRDefault="00E903C1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~ 7 leduri</w:t>
      </w:r>
      <w:r w:rsidR="002065BF" w:rsidRPr="00C74BB6">
        <w:rPr>
          <w:rFonts w:ascii="Times New Roman" w:hAnsi="Times New Roman" w:cs="Times New Roman"/>
          <w:sz w:val="24"/>
          <w:szCs w:val="24"/>
        </w:rPr>
        <w:t>: doua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065BF" w:rsidRPr="00C74BB6">
        <w:rPr>
          <w:rFonts w:ascii="Times New Roman" w:hAnsi="Times New Roman" w:cs="Times New Roman"/>
          <w:sz w:val="24"/>
          <w:szCs w:val="24"/>
        </w:rPr>
        <w:t>galbene, doua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065BF" w:rsidRPr="00C74BB6">
        <w:rPr>
          <w:rFonts w:ascii="Times New Roman" w:hAnsi="Times New Roman" w:cs="Times New Roman"/>
          <w:sz w:val="24"/>
          <w:szCs w:val="24"/>
        </w:rPr>
        <w:t>verzi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065BF" w:rsidRPr="00C74BB6">
        <w:rPr>
          <w:rFonts w:ascii="Times New Roman" w:hAnsi="Times New Roman" w:cs="Times New Roman"/>
          <w:sz w:val="24"/>
          <w:szCs w:val="24"/>
        </w:rPr>
        <w:t>si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065BF" w:rsidRPr="00C74BB6">
        <w:rPr>
          <w:rFonts w:ascii="Times New Roman" w:hAnsi="Times New Roman" w:cs="Times New Roman"/>
          <w:sz w:val="24"/>
          <w:szCs w:val="24"/>
        </w:rPr>
        <w:t>trei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065BF" w:rsidRPr="00C74BB6">
        <w:rPr>
          <w:rFonts w:ascii="Times New Roman" w:hAnsi="Times New Roman" w:cs="Times New Roman"/>
          <w:sz w:val="24"/>
          <w:szCs w:val="24"/>
        </w:rPr>
        <w:t>rosii</w:t>
      </w:r>
    </w:p>
    <w:p w:rsidR="002065BF" w:rsidRPr="00C74BB6" w:rsidRDefault="002065BF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~ 7 rezistente, fiecare de 1</w:t>
      </w:r>
      <w:r w:rsidR="006C5F62" w:rsidRPr="00C74BB6">
        <w:rPr>
          <w:rFonts w:ascii="Times New Roman" w:hAnsi="Times New Roman" w:cs="Times New Roman"/>
          <w:sz w:val="24"/>
          <w:szCs w:val="24"/>
        </w:rPr>
        <w:t>k ohm</w:t>
      </w:r>
    </w:p>
    <w:p w:rsidR="00553C4B" w:rsidRPr="00C74BB6" w:rsidRDefault="00553C4B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~ 11 cabluri jumper</w:t>
      </w:r>
    </w:p>
    <w:p w:rsidR="004106D5" w:rsidRPr="00C74BB6" w:rsidRDefault="004106D5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~ Un </w:t>
      </w:r>
      <w:r w:rsidR="00DC4018" w:rsidRPr="00C74BB6">
        <w:rPr>
          <w:rFonts w:ascii="Times New Roman" w:hAnsi="Times New Roman" w:cs="Times New Roman"/>
          <w:sz w:val="24"/>
          <w:szCs w:val="24"/>
        </w:rPr>
        <w:t>modul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DC4018" w:rsidRPr="00C74BB6">
        <w:rPr>
          <w:rFonts w:ascii="Times New Roman" w:hAnsi="Times New Roman" w:cs="Times New Roman"/>
          <w:sz w:val="24"/>
          <w:szCs w:val="24"/>
        </w:rPr>
        <w:t xml:space="preserve">senzor ultrasonic </w:t>
      </w:r>
    </w:p>
    <w:p w:rsidR="00DC4018" w:rsidRPr="00C74BB6" w:rsidRDefault="005B5F27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~ Un breadboard </w:t>
      </w:r>
    </w:p>
    <w:p w:rsidR="00E27687" w:rsidRPr="00C74BB6" w:rsidRDefault="00E27687" w:rsidP="00E0740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687" w:rsidRPr="00C74BB6" w:rsidRDefault="00E27687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Modul de lucru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Pr="00C74BB6">
        <w:rPr>
          <w:rFonts w:ascii="Times New Roman" w:hAnsi="Times New Roman" w:cs="Times New Roman"/>
          <w:sz w:val="24"/>
          <w:szCs w:val="24"/>
        </w:rPr>
        <w:t>pentru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Pr="00C74BB6">
        <w:rPr>
          <w:rFonts w:ascii="Times New Roman" w:hAnsi="Times New Roman" w:cs="Times New Roman"/>
          <w:sz w:val="24"/>
          <w:szCs w:val="24"/>
        </w:rPr>
        <w:t>construirea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0E2842" w:rsidRPr="00C74BB6">
        <w:rPr>
          <w:rFonts w:ascii="Times New Roman" w:hAnsi="Times New Roman" w:cs="Times New Roman"/>
          <w:sz w:val="24"/>
          <w:szCs w:val="24"/>
        </w:rPr>
        <w:t>proiectului:</w:t>
      </w:r>
    </w:p>
    <w:p w:rsidR="000E2842" w:rsidRPr="00C74BB6" w:rsidRDefault="000E2842" w:rsidP="00E0740A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ab/>
        <w:t>Am pus cele 7 leduri pe breadboard avand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Pr="00C74BB6">
        <w:rPr>
          <w:rFonts w:ascii="Times New Roman" w:hAnsi="Times New Roman" w:cs="Times New Roman"/>
          <w:sz w:val="24"/>
          <w:szCs w:val="24"/>
        </w:rPr>
        <w:t xml:space="preserve">grija ca </w:t>
      </w:r>
      <w:r w:rsidR="0086367C" w:rsidRPr="00C74BB6">
        <w:rPr>
          <w:rFonts w:ascii="Times New Roman" w:hAnsi="Times New Roman" w:cs="Times New Roman"/>
          <w:sz w:val="24"/>
          <w:szCs w:val="24"/>
        </w:rPr>
        <w:t>pinul</w:t>
      </w:r>
      <w:r w:rsidR="004F4F68">
        <w:rPr>
          <w:rFonts w:ascii="Times New Roman" w:hAnsi="Times New Roman" w:cs="Times New Roman"/>
          <w:sz w:val="24"/>
          <w:szCs w:val="24"/>
        </w:rPr>
        <w:t xml:space="preserve"> negative </w:t>
      </w:r>
      <w:r w:rsidR="0086367C" w:rsidRPr="00C74BB6">
        <w:rPr>
          <w:rFonts w:ascii="Times New Roman" w:hAnsi="Times New Roman" w:cs="Times New Roman"/>
          <w:sz w:val="24"/>
          <w:szCs w:val="24"/>
        </w:rPr>
        <w:t xml:space="preserve">sa fie amplasat pe linia de “-“ de pe breadboard. </w:t>
      </w:r>
      <w:r w:rsidR="004C4E37" w:rsidRPr="00C74BB6">
        <w:rPr>
          <w:rFonts w:ascii="Times New Roman" w:hAnsi="Times New Roman" w:cs="Times New Roman"/>
          <w:sz w:val="24"/>
          <w:szCs w:val="24"/>
        </w:rPr>
        <w:t>La fiecare led am pus cate o rezistenta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768CA" w:rsidRPr="00C74BB6">
        <w:rPr>
          <w:rFonts w:ascii="Times New Roman" w:hAnsi="Times New Roman" w:cs="Times New Roman"/>
          <w:sz w:val="24"/>
          <w:szCs w:val="24"/>
        </w:rPr>
        <w:t>ca sa nu se arda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768CA" w:rsidRPr="00C74BB6">
        <w:rPr>
          <w:rFonts w:ascii="Times New Roman" w:hAnsi="Times New Roman" w:cs="Times New Roman"/>
          <w:sz w:val="24"/>
          <w:szCs w:val="24"/>
        </w:rPr>
        <w:t>ledurile in momentul in care implementam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768CA" w:rsidRPr="00C74BB6">
        <w:rPr>
          <w:rFonts w:ascii="Times New Roman" w:hAnsi="Times New Roman" w:cs="Times New Roman"/>
          <w:sz w:val="24"/>
          <w:szCs w:val="24"/>
        </w:rPr>
        <w:t>si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768CA" w:rsidRPr="00C74BB6">
        <w:rPr>
          <w:rFonts w:ascii="Times New Roman" w:hAnsi="Times New Roman" w:cs="Times New Roman"/>
          <w:sz w:val="24"/>
          <w:szCs w:val="24"/>
        </w:rPr>
        <w:t>testam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768CA" w:rsidRPr="00C74BB6">
        <w:rPr>
          <w:rFonts w:ascii="Times New Roman" w:hAnsi="Times New Roman" w:cs="Times New Roman"/>
          <w:sz w:val="24"/>
          <w:szCs w:val="24"/>
        </w:rPr>
        <w:t xml:space="preserve">codul. </w:t>
      </w:r>
      <w:r w:rsidR="004B6A05" w:rsidRPr="00C74BB6">
        <w:rPr>
          <w:rFonts w:ascii="Times New Roman" w:hAnsi="Times New Roman" w:cs="Times New Roman"/>
          <w:sz w:val="24"/>
          <w:szCs w:val="24"/>
        </w:rPr>
        <w:t>Fiecare led a fost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B6A05" w:rsidRPr="00C74BB6">
        <w:rPr>
          <w:rFonts w:ascii="Times New Roman" w:hAnsi="Times New Roman" w:cs="Times New Roman"/>
          <w:sz w:val="24"/>
          <w:szCs w:val="24"/>
        </w:rPr>
        <w:t xml:space="preserve">conectat pe placa Arduino Uno </w:t>
      </w:r>
      <w:r w:rsidR="002F55F6" w:rsidRPr="00C74BB6">
        <w:rPr>
          <w:rFonts w:ascii="Times New Roman" w:hAnsi="Times New Roman" w:cs="Times New Roman"/>
          <w:sz w:val="24"/>
          <w:szCs w:val="24"/>
        </w:rPr>
        <w:t>cu ajutorul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F55F6" w:rsidRPr="00C74BB6">
        <w:rPr>
          <w:rFonts w:ascii="Times New Roman" w:hAnsi="Times New Roman" w:cs="Times New Roman"/>
          <w:sz w:val="24"/>
          <w:szCs w:val="24"/>
        </w:rPr>
        <w:t>cablurilor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2F55F6" w:rsidRPr="00C74BB6">
        <w:rPr>
          <w:rFonts w:ascii="Times New Roman" w:hAnsi="Times New Roman" w:cs="Times New Roman"/>
          <w:sz w:val="24"/>
          <w:szCs w:val="24"/>
        </w:rPr>
        <w:t>incepand de la pinul 2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DA44BE" w:rsidRPr="00C74BB6">
        <w:rPr>
          <w:rFonts w:ascii="Times New Roman" w:hAnsi="Times New Roman" w:cs="Times New Roman"/>
          <w:sz w:val="24"/>
          <w:szCs w:val="24"/>
        </w:rPr>
        <w:t>pana la pinul 8</w:t>
      </w:r>
      <w:r w:rsidR="002F55F6" w:rsidRPr="00C74BB6">
        <w:rPr>
          <w:rFonts w:ascii="Times New Roman" w:hAnsi="Times New Roman" w:cs="Times New Roman"/>
          <w:sz w:val="24"/>
          <w:szCs w:val="24"/>
        </w:rPr>
        <w:t xml:space="preserve"> de pe placa. </w:t>
      </w:r>
      <w:r w:rsidR="00FD3A8D" w:rsidRPr="00C74BB6">
        <w:rPr>
          <w:rFonts w:ascii="Times New Roman" w:hAnsi="Times New Roman" w:cs="Times New Roman"/>
          <w:sz w:val="24"/>
          <w:szCs w:val="24"/>
        </w:rPr>
        <w:t xml:space="preserve">In final, am pus senzorul ultrasonic </w:t>
      </w:r>
      <w:r w:rsidR="004F4F68">
        <w:rPr>
          <w:rFonts w:ascii="Times New Roman" w:hAnsi="Times New Roman" w:cs="Times New Roman"/>
          <w:sz w:val="24"/>
          <w:szCs w:val="24"/>
        </w:rPr>
        <w:t>pe care l-</w:t>
      </w:r>
      <w:r w:rsidR="00FF46F1" w:rsidRPr="00C74BB6">
        <w:rPr>
          <w:rFonts w:ascii="Times New Roman" w:hAnsi="Times New Roman" w:cs="Times New Roman"/>
          <w:sz w:val="24"/>
          <w:szCs w:val="24"/>
        </w:rPr>
        <w:t>am conecat tot cu ajutorul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FF46F1" w:rsidRPr="00C74BB6">
        <w:rPr>
          <w:rFonts w:ascii="Times New Roman" w:hAnsi="Times New Roman" w:cs="Times New Roman"/>
          <w:sz w:val="24"/>
          <w:szCs w:val="24"/>
        </w:rPr>
        <w:t>cablurilor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B27714" w:rsidRPr="00C74BB6">
        <w:rPr>
          <w:rFonts w:ascii="Times New Roman" w:hAnsi="Times New Roman" w:cs="Times New Roman"/>
          <w:sz w:val="24"/>
          <w:szCs w:val="24"/>
        </w:rPr>
        <w:t>la placa Arduino avand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B27714" w:rsidRPr="00C74BB6">
        <w:rPr>
          <w:rFonts w:ascii="Times New Roman" w:hAnsi="Times New Roman" w:cs="Times New Roman"/>
          <w:sz w:val="24"/>
          <w:szCs w:val="24"/>
        </w:rPr>
        <w:t>grija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B27714" w:rsidRPr="00C74BB6">
        <w:rPr>
          <w:rFonts w:ascii="Times New Roman" w:hAnsi="Times New Roman" w:cs="Times New Roman"/>
          <w:sz w:val="24"/>
          <w:szCs w:val="24"/>
        </w:rPr>
        <w:t>sa pun alimentarea la 5V sig</w:t>
      </w:r>
      <w:r w:rsidR="00E74EAF" w:rsidRPr="00C74BB6">
        <w:rPr>
          <w:rFonts w:ascii="Times New Roman" w:hAnsi="Times New Roman" w:cs="Times New Roman"/>
          <w:sz w:val="24"/>
          <w:szCs w:val="24"/>
        </w:rPr>
        <w:t>nd-ul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74EAF" w:rsidRPr="00C74BB6">
        <w:rPr>
          <w:rFonts w:ascii="Times New Roman" w:hAnsi="Times New Roman" w:cs="Times New Roman"/>
          <w:sz w:val="24"/>
          <w:szCs w:val="24"/>
        </w:rPr>
        <w:t>sa fie conecat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74EAF" w:rsidRPr="00C74BB6">
        <w:rPr>
          <w:rFonts w:ascii="Times New Roman" w:hAnsi="Times New Roman" w:cs="Times New Roman"/>
          <w:sz w:val="24"/>
          <w:szCs w:val="24"/>
        </w:rPr>
        <w:t>corect. Daca cablurile sunt inversate sunt sanse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74EAF" w:rsidRPr="00C74BB6">
        <w:rPr>
          <w:rFonts w:ascii="Times New Roman" w:hAnsi="Times New Roman" w:cs="Times New Roman"/>
          <w:sz w:val="24"/>
          <w:szCs w:val="24"/>
        </w:rPr>
        <w:t>foarte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74EAF" w:rsidRPr="00C74BB6">
        <w:rPr>
          <w:rFonts w:ascii="Times New Roman" w:hAnsi="Times New Roman" w:cs="Times New Roman"/>
          <w:sz w:val="24"/>
          <w:szCs w:val="24"/>
        </w:rPr>
        <w:t>mari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74EAF" w:rsidRPr="00C74BB6">
        <w:rPr>
          <w:rFonts w:ascii="Times New Roman" w:hAnsi="Times New Roman" w:cs="Times New Roman"/>
          <w:sz w:val="24"/>
          <w:szCs w:val="24"/>
        </w:rPr>
        <w:t>sa se arda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E74EAF" w:rsidRPr="00C74BB6">
        <w:rPr>
          <w:rFonts w:ascii="Times New Roman" w:hAnsi="Times New Roman" w:cs="Times New Roman"/>
          <w:sz w:val="24"/>
          <w:szCs w:val="24"/>
        </w:rPr>
        <w:t xml:space="preserve">senzorul. </w:t>
      </w:r>
    </w:p>
    <w:p w:rsidR="3AA63275" w:rsidRPr="00C74BB6" w:rsidRDefault="3AA63275" w:rsidP="3AA63275">
      <w:pPr>
        <w:rPr>
          <w:rFonts w:ascii="Times New Roman" w:hAnsi="Times New Roman" w:cs="Times New Roman"/>
          <w:sz w:val="24"/>
          <w:szCs w:val="24"/>
        </w:rPr>
      </w:pPr>
    </w:p>
    <w:p w:rsidR="00E508F9" w:rsidRPr="00C74BB6" w:rsidRDefault="00E508F9" w:rsidP="0052107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:rsidR="0052107A" w:rsidRPr="00C74BB6" w:rsidRDefault="0052107A" w:rsidP="0052107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:rsidR="00E508F9" w:rsidRPr="00C74BB6" w:rsidRDefault="0052107A" w:rsidP="00521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2645" cy="1846984"/>
            <wp:effectExtent l="0" t="0" r="0" b="1270"/>
            <wp:docPr id="2023307335" name="Picture 19" descr="A machine with wire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7335" name="Picture 19" descr="A machine with wires on a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73" cy="18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1843087"/>
            <wp:effectExtent l="0" t="0" r="0" b="5080"/>
            <wp:docPr id="1254503216" name="Picture 21" descr="A close-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3216" name="Picture 21" descr="A close-up of a mach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444" cy="18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F9" w:rsidRPr="00C74BB6" w:rsidRDefault="00E508F9" w:rsidP="3AA63275">
      <w:pPr>
        <w:rPr>
          <w:rFonts w:ascii="Times New Roman" w:hAnsi="Times New Roman" w:cs="Times New Roman"/>
          <w:sz w:val="24"/>
          <w:szCs w:val="24"/>
        </w:rPr>
      </w:pPr>
    </w:p>
    <w:p w:rsidR="00E508F9" w:rsidRPr="00C74BB6" w:rsidRDefault="00E508F9" w:rsidP="3AA63275">
      <w:pPr>
        <w:rPr>
          <w:rFonts w:ascii="Times New Roman" w:hAnsi="Times New Roman" w:cs="Times New Roman"/>
          <w:sz w:val="24"/>
          <w:szCs w:val="24"/>
        </w:rPr>
      </w:pPr>
    </w:p>
    <w:p w:rsidR="00E508F9" w:rsidRPr="00C74BB6" w:rsidRDefault="00E508F9" w:rsidP="3AA63275">
      <w:pPr>
        <w:rPr>
          <w:rFonts w:ascii="Times New Roman" w:hAnsi="Times New Roman" w:cs="Times New Roman"/>
          <w:sz w:val="24"/>
          <w:szCs w:val="24"/>
        </w:rPr>
      </w:pPr>
    </w:p>
    <w:p w:rsidR="00E508F9" w:rsidRPr="00C74BB6" w:rsidRDefault="00E508F9" w:rsidP="00E50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Cod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6839CC" w:rsidRPr="00C74BB6">
        <w:rPr>
          <w:rFonts w:ascii="Times New Roman" w:hAnsi="Times New Roman" w:cs="Times New Roman"/>
          <w:sz w:val="24"/>
          <w:szCs w:val="24"/>
        </w:rPr>
        <w:t>ulutilizat:</w:t>
      </w:r>
    </w:p>
    <w:p w:rsidR="00266654" w:rsidRPr="00C74BB6" w:rsidRDefault="006839CC" w:rsidP="00BF28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Urmatorul cod a fost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Pr="00C74BB6">
        <w:rPr>
          <w:rFonts w:ascii="Times New Roman" w:hAnsi="Times New Roman" w:cs="Times New Roman"/>
          <w:sz w:val="24"/>
          <w:szCs w:val="24"/>
        </w:rPr>
        <w:t>scris in aplicatia: “AdruinoIDE</w:t>
      </w:r>
      <w:r w:rsidR="005E21B8" w:rsidRPr="00C74BB6">
        <w:rPr>
          <w:rFonts w:ascii="Times New Roman" w:hAnsi="Times New Roman" w:cs="Times New Roman"/>
          <w:sz w:val="24"/>
          <w:szCs w:val="24"/>
        </w:rPr>
        <w:t xml:space="preserve"> 1.8.18</w:t>
      </w:r>
      <w:r w:rsidRPr="00C74BB6">
        <w:rPr>
          <w:rFonts w:ascii="Times New Roman" w:hAnsi="Times New Roman" w:cs="Times New Roman"/>
          <w:sz w:val="24"/>
          <w:szCs w:val="24"/>
        </w:rPr>
        <w:t>”</w:t>
      </w:r>
      <w:r w:rsidR="005E21B8" w:rsidRPr="00C74B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4ECA" w:rsidRPr="00C74BB6" w:rsidRDefault="005E21B8" w:rsidP="00644ECA">
      <w:pPr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trig = 11;</w:t>
      </w:r>
      <w:r w:rsidR="00F72202">
        <w:rPr>
          <w:rFonts w:ascii="Times New Roman" w:hAnsi="Times New Roman" w:cs="Times New Roman"/>
          <w:noProof/>
          <w:sz w:val="24"/>
          <w:szCs w:val="24"/>
        </w:rPr>
      </w:r>
      <w:r w:rsidR="00F72202"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9" style="width:24.15pt;height:24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<o:lock v:ext="edit" aspectratio="t"/>
            <w10:wrap type="none"/>
            <w10:anchorlock/>
          </v:rect>
        </w:pict>
      </w:r>
      <w:r w:rsidR="00F72202">
        <w:rPr>
          <w:rFonts w:ascii="Times New Roman" w:hAnsi="Times New Roman" w:cs="Times New Roman"/>
          <w:noProof/>
          <w:sz w:val="24"/>
          <w:szCs w:val="24"/>
        </w:rPr>
      </w:r>
      <w:r w:rsidR="00F72202">
        <w:rPr>
          <w:rFonts w:ascii="Times New Roman" w:hAnsi="Times New Roman" w:cs="Times New Roman"/>
          <w:noProof/>
          <w:sz w:val="24"/>
          <w:szCs w:val="24"/>
        </w:rPr>
        <w:pict>
          <v:rect id="Rectangle 3" o:spid="_x0000_s1028" style="width:24.15pt;height:24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<o:lock v:ext="edit" aspectratio="t"/>
            <w10:wrap type="none"/>
            <w10:anchorlock/>
          </v:rect>
        </w:pict>
      </w:r>
      <w:r w:rsidR="00F72202">
        <w:rPr>
          <w:rFonts w:ascii="Times New Roman" w:hAnsi="Times New Roman" w:cs="Times New Roman"/>
          <w:noProof/>
          <w:sz w:val="24"/>
          <w:szCs w:val="24"/>
        </w:rPr>
      </w:r>
      <w:r w:rsidR="00F72202">
        <w:rPr>
          <w:rFonts w:ascii="Times New Roman" w:hAnsi="Times New Roman" w:cs="Times New Roman"/>
          <w:noProof/>
          <w:sz w:val="24"/>
          <w:szCs w:val="24"/>
        </w:rPr>
        <w:pict>
          <v:rect id="Rectangle 4" o:spid="_x0000_s1027" style="width:24.15pt;height:24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<o:lock v:ext="edit" aspectratio="t"/>
            <w10:wrap type="none"/>
            <w10:anchorlock/>
          </v:rect>
        </w:pict>
      </w:r>
      <w:r w:rsidR="00F72202">
        <w:rPr>
          <w:rFonts w:ascii="Times New Roman" w:hAnsi="Times New Roman" w:cs="Times New Roman"/>
          <w:noProof/>
          <w:sz w:val="24"/>
          <w:szCs w:val="24"/>
        </w:rPr>
      </w:r>
      <w:r w:rsidR="00F72202"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26" style="width:45pt;height:20.85pt;flip:y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" filled="f" stroked="f">
            <o:lock v:ext="edit" aspectratio="t"/>
            <v:textbox>
              <w:txbxContent>
                <w:p w:rsidR="00BF28B8" w:rsidRDefault="00BF28B8" w:rsidP="00BF28B8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echo = 12;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LED1 = 2;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LED2 = 3;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LED3 = 4;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LED4 = 5;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LED5 = 6;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LED6 = 7;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const int LED7 = 8;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int duration = 0;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int distance = 0;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void setup()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pinMode(trig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pinMode(echo , INPUT);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pinMode(LED1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pinMode(LED2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pinMode(LED3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pinMode(LED4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pinMode(LED5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lastRenderedPageBreak/>
        <w:t>pinMode(LED6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pinMode(LED7 , OUTPUT);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Serial.begin(9600);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void loop()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digitalWrite(trig 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delayMicroseconds(1000);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digitalWrite(trig 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duration = pulseIn(echo 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distance = (duration/2) / 28.5 ;</w:t>
      </w:r>
    </w:p>
    <w:p w:rsidR="005E21B8" w:rsidRPr="00C74BB6" w:rsidDel="002B1E1A" w:rsidRDefault="005E21B8" w:rsidP="005E21B8">
      <w:pPr>
        <w:ind w:left="360"/>
        <w:rPr>
          <w:del w:id="0" w:author="Denisa Nicoleta Costin" w:date="2024-01-11T23:37:00Z"/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Serial.println(distance);</w:t>
      </w:r>
    </w:p>
    <w:p w:rsidR="00D67E51" w:rsidRPr="00C74BB6" w:rsidRDefault="005E21B8" w:rsidP="00D67E51">
      <w:pPr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5 )</w:t>
      </w:r>
    </w:p>
    <w:p w:rsidR="005E21B8" w:rsidRPr="00C74BB6" w:rsidRDefault="005E21B8" w:rsidP="00D67E5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digitalWrite(LED1,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digitalWrite(LED1,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7 )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lastRenderedPageBreak/>
        <w:t>digitalWrite(LED2,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digitalWrite(LED2,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10 )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digitalWrite(LED3,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digitalWrite(LED3,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15 )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digitalWrite(LED4,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digitalWrite(LED4,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17 )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digitalWrite(LED5,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digitalWrite(LED5,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20 )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digitalWrite(LED6,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digitalWrite(LED6,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if ( distance&lt;= 25 )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digitalWrite(LED7, HIGH);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digitalWrite(LED7, LOW);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E21B8" w:rsidRPr="00C74BB6" w:rsidRDefault="005E21B8" w:rsidP="005E21B8">
      <w:pPr>
        <w:ind w:left="360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}</w:t>
      </w:r>
    </w:p>
    <w:p w:rsidR="00D67E51" w:rsidRPr="00C74BB6" w:rsidRDefault="00D67E51" w:rsidP="005E21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67E51" w:rsidRPr="00C74BB6" w:rsidRDefault="00201E63" w:rsidP="006C3C0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1536" cy="2358390"/>
            <wp:effectExtent l="0" t="0" r="3810" b="3810"/>
            <wp:docPr id="1543740397" name="Picture 23" descr="A box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0397" name="Picture 23" descr="A box with wires and wi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57" cy="2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FD" w:rsidRPr="00C74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5464" cy="2363355"/>
            <wp:effectExtent l="0" t="0" r="0" b="0"/>
            <wp:docPr id="2113074819" name="Picture 24" descr="A hand holding a black and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74819" name="Picture 24" descr="A hand holding a black and white objec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754" cy="23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2E" w:rsidRPr="00C74BB6" w:rsidRDefault="00753D2E" w:rsidP="006C3C0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53D2E" w:rsidRPr="00C74BB6" w:rsidRDefault="007C6FBE" w:rsidP="007C6F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Referintebibleografice.</w:t>
      </w:r>
    </w:p>
    <w:p w:rsidR="007C6FBE" w:rsidRPr="00C74BB6" w:rsidRDefault="00F72202" w:rsidP="007C6FB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273AE" w:rsidRPr="00C74BB6">
          <w:rPr>
            <w:rStyle w:val="Hyperlink"/>
            <w:rFonts w:ascii="Times New Roman" w:hAnsi="Times New Roman" w:cs="Times New Roman"/>
            <w:sz w:val="24"/>
            <w:szCs w:val="24"/>
          </w:rPr>
          <w:t>https://www.tinkercad.com/</w:t>
        </w:r>
      </w:hyperlink>
      <w:r w:rsidR="005F400F" w:rsidRPr="00C74BB6">
        <w:rPr>
          <w:rFonts w:ascii="Times New Roman" w:hAnsi="Times New Roman" w:cs="Times New Roman"/>
          <w:sz w:val="24"/>
          <w:szCs w:val="24"/>
        </w:rPr>
        <w:t xml:space="preserve"> -&gt;realizarea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5F400F" w:rsidRPr="00C74BB6">
        <w:rPr>
          <w:rFonts w:ascii="Times New Roman" w:hAnsi="Times New Roman" w:cs="Times New Roman"/>
          <w:sz w:val="24"/>
          <w:szCs w:val="24"/>
        </w:rPr>
        <w:t>schemei de montaj</w:t>
      </w:r>
      <w:r w:rsidR="002F3262" w:rsidRPr="00C74B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400F" w:rsidRPr="00C74BB6" w:rsidRDefault="00F72202" w:rsidP="007C6FB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83F59" w:rsidRPr="00C74BB6">
          <w:rPr>
            <w:rStyle w:val="Hyperlink"/>
            <w:rFonts w:ascii="Times New Roman" w:hAnsi="Times New Roman" w:cs="Times New Roman"/>
            <w:sz w:val="24"/>
            <w:szCs w:val="24"/>
          </w:rPr>
          <w:t>https://www.robomania.ro/</w:t>
        </w:r>
      </w:hyperlink>
      <w:r w:rsidR="00783F59" w:rsidRPr="00C74BB6">
        <w:rPr>
          <w:rFonts w:ascii="Times New Roman" w:hAnsi="Times New Roman" w:cs="Times New Roman"/>
          <w:sz w:val="24"/>
          <w:szCs w:val="24"/>
        </w:rPr>
        <w:t xml:space="preserve"> -&gt; de aici am luat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783F59" w:rsidRPr="00C74BB6">
        <w:rPr>
          <w:rFonts w:ascii="Times New Roman" w:hAnsi="Times New Roman" w:cs="Times New Roman"/>
          <w:sz w:val="24"/>
          <w:szCs w:val="24"/>
        </w:rPr>
        <w:t>materialele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783F59" w:rsidRPr="00C74BB6">
        <w:rPr>
          <w:rFonts w:ascii="Times New Roman" w:hAnsi="Times New Roman" w:cs="Times New Roman"/>
          <w:sz w:val="24"/>
          <w:szCs w:val="24"/>
        </w:rPr>
        <w:t>necesare</w:t>
      </w:r>
      <w:r w:rsidR="004F4F68">
        <w:rPr>
          <w:rFonts w:ascii="Times New Roman" w:hAnsi="Times New Roman" w:cs="Times New Roman"/>
          <w:sz w:val="24"/>
          <w:szCs w:val="24"/>
        </w:rPr>
        <w:t>.</w:t>
      </w:r>
    </w:p>
    <w:p w:rsidR="002F3262" w:rsidRPr="00C74BB6" w:rsidRDefault="002F3262" w:rsidP="002F3262">
      <w:pPr>
        <w:rPr>
          <w:rFonts w:ascii="Times New Roman" w:hAnsi="Times New Roman" w:cs="Times New Roman"/>
          <w:sz w:val="24"/>
          <w:szCs w:val="24"/>
        </w:rPr>
      </w:pPr>
    </w:p>
    <w:p w:rsidR="002F3262" w:rsidRPr="00C74BB6" w:rsidRDefault="002F3262" w:rsidP="002F3262">
      <w:pPr>
        <w:rPr>
          <w:rFonts w:ascii="Times New Roman" w:hAnsi="Times New Roman" w:cs="Times New Roman"/>
          <w:sz w:val="24"/>
          <w:szCs w:val="24"/>
        </w:rPr>
      </w:pPr>
    </w:p>
    <w:p w:rsidR="002F3262" w:rsidRPr="00C74BB6" w:rsidRDefault="002F3262" w:rsidP="002F3262">
      <w:pPr>
        <w:rPr>
          <w:rFonts w:ascii="Times New Roman" w:hAnsi="Times New Roman" w:cs="Times New Roman"/>
          <w:sz w:val="24"/>
          <w:szCs w:val="24"/>
        </w:rPr>
      </w:pPr>
    </w:p>
    <w:p w:rsidR="00C74BB6" w:rsidRPr="002453C6" w:rsidRDefault="002F3262" w:rsidP="00245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BB6">
        <w:rPr>
          <w:rFonts w:ascii="Times New Roman" w:hAnsi="Times New Roman" w:cs="Times New Roman"/>
          <w:sz w:val="24"/>
          <w:szCs w:val="24"/>
        </w:rPr>
        <w:t>Concluzii</w:t>
      </w:r>
      <w:r w:rsidR="004F4F68">
        <w:rPr>
          <w:rFonts w:ascii="Times New Roman" w:hAnsi="Times New Roman" w:cs="Times New Roman"/>
          <w:sz w:val="24"/>
          <w:szCs w:val="24"/>
        </w:rPr>
        <w:t xml:space="preserve"> </w:t>
      </w:r>
      <w:r w:rsidR="004A7AC5" w:rsidRPr="00C74BB6">
        <w:rPr>
          <w:rFonts w:ascii="Times New Roman" w:hAnsi="Times New Roman" w:cs="Times New Roman"/>
          <w:sz w:val="24"/>
          <w:szCs w:val="24"/>
        </w:rPr>
        <w:t>personale</w:t>
      </w:r>
      <w:r w:rsidRPr="00C74BB6">
        <w:rPr>
          <w:rFonts w:ascii="Times New Roman" w:hAnsi="Times New Roman" w:cs="Times New Roman"/>
          <w:sz w:val="24"/>
          <w:szCs w:val="24"/>
        </w:rPr>
        <w:t>.</w:t>
      </w:r>
    </w:p>
    <w:p w:rsidR="00C74BB6" w:rsidRDefault="00C74BB6" w:rsidP="00CA66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Scopul principal al proiectului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este de a îmbunătăți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experiența de parcare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intermediul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sistem de semnalizare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616E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="000F1AB7">
        <w:rPr>
          <w:rFonts w:ascii="Times New Roman" w:eastAsia="Times New Roman" w:hAnsi="Times New Roman" w:cs="Times New Roman"/>
          <w:color w:val="000000"/>
          <w:sz w:val="24"/>
          <w:szCs w:val="24"/>
        </w:rPr>
        <w:t>zuala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1AB7">
        <w:rPr>
          <w:rFonts w:ascii="Times New Roman" w:eastAsia="Times New Roman" w:hAnsi="Times New Roman" w:cs="Times New Roman"/>
          <w:color w:val="000000"/>
          <w:sz w:val="24"/>
          <w:szCs w:val="24"/>
        </w:rPr>
        <w:t>astfel, contribuind la cresterea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1AB7">
        <w:rPr>
          <w:rFonts w:ascii="Times New Roman" w:eastAsia="Times New Roman" w:hAnsi="Times New Roman" w:cs="Times New Roman"/>
          <w:color w:val="000000"/>
          <w:sz w:val="24"/>
          <w:szCs w:val="24"/>
        </w:rPr>
        <w:t>sigurantei de parcare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. În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momentul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în care senzorul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detectează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apropierea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mașinii, becurile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luminoase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încep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emită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lumină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intermitentă, furnizând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șoferului o indicație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clară cu privire la distanța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mașină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perete. Prin utilizarea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unor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becuri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luminoase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roșii care se aprind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intens pe măsură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mașina se apropie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periculos de perete, șoferul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primește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avertismente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vizuale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eficiente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evita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coliziunile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accidentale.Cu această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inovație, proiectul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oferă o soluție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practică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convenabilă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pentru a rezolva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problemele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comune legate de parcare, punându-se în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slujba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șoferilor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în mod 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efficient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r w:rsidR="00E7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BB6">
        <w:rPr>
          <w:rFonts w:ascii="Times New Roman" w:eastAsia="Times New Roman" w:hAnsi="Times New Roman" w:cs="Times New Roman"/>
          <w:color w:val="000000"/>
          <w:sz w:val="24"/>
          <w:szCs w:val="24"/>
        </w:rPr>
        <w:t>eficace.</w:t>
      </w:r>
    </w:p>
    <w:p w:rsidR="00CA662A" w:rsidRPr="00C74BB6" w:rsidRDefault="00CA662A" w:rsidP="00CA66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BB6" w:rsidRPr="00C74BB6" w:rsidRDefault="00C74BB6" w:rsidP="00C74B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C74BB6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37446A" w:rsidRPr="00C74BB6" w:rsidRDefault="0037446A" w:rsidP="004A7AC5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7446A" w:rsidRPr="00C74BB6" w:rsidSect="00D8642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1F3" w:rsidRDefault="00D601F3">
      <w:pPr>
        <w:spacing w:after="0" w:line="240" w:lineRule="auto"/>
      </w:pPr>
      <w:r>
        <w:separator/>
      </w:r>
    </w:p>
  </w:endnote>
  <w:endnote w:type="continuationSeparator" w:id="1">
    <w:p w:rsidR="00D601F3" w:rsidRDefault="00D601F3">
      <w:pPr>
        <w:spacing w:after="0" w:line="240" w:lineRule="auto"/>
      </w:pPr>
      <w:r>
        <w:continuationSeparator/>
      </w:r>
    </w:p>
  </w:endnote>
  <w:endnote w:type="continuationNotice" w:id="2">
    <w:p w:rsidR="00D601F3" w:rsidRDefault="00D601F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3002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0569" w:rsidRDefault="00F722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72202">
          <w:fldChar w:fldCharType="begin"/>
        </w:r>
        <w:r w:rsidR="00290569">
          <w:instrText xml:space="preserve"> PAGE   \* MERGEFORMAT </w:instrText>
        </w:r>
        <w:r w:rsidRPr="00F72202">
          <w:fldChar w:fldCharType="separate"/>
        </w:r>
        <w:r w:rsidR="002D6227" w:rsidRPr="002D622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290569">
          <w:rPr>
            <w:b/>
            <w:bCs/>
          </w:rPr>
          <w:t xml:space="preserve"> | </w:t>
        </w:r>
        <w:r w:rsidR="00290569">
          <w:rPr>
            <w:color w:val="7F7F7F" w:themeColor="background1" w:themeShade="7F"/>
            <w:spacing w:val="60"/>
          </w:rPr>
          <w:t>Page</w:t>
        </w:r>
      </w:p>
    </w:sdtContent>
  </w:sdt>
  <w:p w:rsidR="3AA63275" w:rsidRDefault="3AA63275" w:rsidP="3AA632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1F3" w:rsidRDefault="00D601F3">
      <w:pPr>
        <w:spacing w:after="0" w:line="240" w:lineRule="auto"/>
      </w:pPr>
      <w:r>
        <w:separator/>
      </w:r>
    </w:p>
  </w:footnote>
  <w:footnote w:type="continuationSeparator" w:id="1">
    <w:p w:rsidR="00D601F3" w:rsidRDefault="00D601F3">
      <w:pPr>
        <w:spacing w:after="0" w:line="240" w:lineRule="auto"/>
      </w:pPr>
      <w:r>
        <w:continuationSeparator/>
      </w:r>
    </w:p>
  </w:footnote>
  <w:footnote w:type="continuationNotice" w:id="2">
    <w:p w:rsidR="00D601F3" w:rsidRDefault="00D601F3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3AA63275" w:rsidTr="3AA63275">
      <w:trPr>
        <w:trHeight w:val="300"/>
      </w:trPr>
      <w:tc>
        <w:tcPr>
          <w:tcW w:w="3120" w:type="dxa"/>
        </w:tcPr>
        <w:p w:rsidR="3AA63275" w:rsidRDefault="3AA63275" w:rsidP="3AA63275">
          <w:pPr>
            <w:pStyle w:val="Header"/>
            <w:ind w:left="-115"/>
          </w:pPr>
        </w:p>
      </w:tc>
      <w:tc>
        <w:tcPr>
          <w:tcW w:w="3120" w:type="dxa"/>
        </w:tcPr>
        <w:p w:rsidR="3AA63275" w:rsidRDefault="3AA63275" w:rsidP="3AA63275">
          <w:pPr>
            <w:pStyle w:val="Header"/>
            <w:jc w:val="center"/>
          </w:pPr>
        </w:p>
      </w:tc>
      <w:tc>
        <w:tcPr>
          <w:tcW w:w="3120" w:type="dxa"/>
        </w:tcPr>
        <w:p w:rsidR="3AA63275" w:rsidRDefault="3AA63275" w:rsidP="3AA63275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>
                <wp:extent cx="1638300" cy="495300"/>
                <wp:effectExtent l="0" t="0" r="0" b="0"/>
                <wp:docPr id="72918198" name="Picture 72918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AA63275" w:rsidRDefault="3AA63275" w:rsidP="3AA632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754B"/>
    <w:multiLevelType w:val="hybridMultilevel"/>
    <w:tmpl w:val="5FAA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C7BD5"/>
    <w:multiLevelType w:val="multilevel"/>
    <w:tmpl w:val="F4B463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2C462F8C"/>
    <w:multiLevelType w:val="multilevel"/>
    <w:tmpl w:val="7ECA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134BD"/>
    <w:multiLevelType w:val="multilevel"/>
    <w:tmpl w:val="CB4A5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35C7039"/>
    <w:multiLevelType w:val="multilevel"/>
    <w:tmpl w:val="244CE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67A27453"/>
    <w:multiLevelType w:val="multilevel"/>
    <w:tmpl w:val="EB4A1B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>
    <w:nsid w:val="6B0565DB"/>
    <w:multiLevelType w:val="multilevel"/>
    <w:tmpl w:val="6A025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a Nicoleta Costin">
    <w15:presenceInfo w15:providerId="AD" w15:userId="S::Costin.Ni.Denisa@student.utcluj.ro::9daea680-14f0-444e-8cfa-b408fb4a153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17E9C7E2"/>
    <w:rsid w:val="00095FFA"/>
    <w:rsid w:val="000A04F2"/>
    <w:rsid w:val="000A50FD"/>
    <w:rsid w:val="000E2842"/>
    <w:rsid w:val="000F1AB7"/>
    <w:rsid w:val="00105312"/>
    <w:rsid w:val="00114B18"/>
    <w:rsid w:val="00117EE8"/>
    <w:rsid w:val="00130580"/>
    <w:rsid w:val="00145892"/>
    <w:rsid w:val="00150509"/>
    <w:rsid w:val="001570F1"/>
    <w:rsid w:val="001B5256"/>
    <w:rsid w:val="001E0B95"/>
    <w:rsid w:val="001E0CB0"/>
    <w:rsid w:val="001F6B38"/>
    <w:rsid w:val="00201E63"/>
    <w:rsid w:val="002065BF"/>
    <w:rsid w:val="0021685A"/>
    <w:rsid w:val="00223963"/>
    <w:rsid w:val="002355CA"/>
    <w:rsid w:val="002443F3"/>
    <w:rsid w:val="002453C6"/>
    <w:rsid w:val="00266654"/>
    <w:rsid w:val="00290569"/>
    <w:rsid w:val="002A3729"/>
    <w:rsid w:val="002B1E1A"/>
    <w:rsid w:val="002D6227"/>
    <w:rsid w:val="002F3262"/>
    <w:rsid w:val="002F55F6"/>
    <w:rsid w:val="003045FE"/>
    <w:rsid w:val="0037446A"/>
    <w:rsid w:val="003A19CE"/>
    <w:rsid w:val="003F5871"/>
    <w:rsid w:val="004106D5"/>
    <w:rsid w:val="00431470"/>
    <w:rsid w:val="00433B55"/>
    <w:rsid w:val="0045593C"/>
    <w:rsid w:val="00455EA4"/>
    <w:rsid w:val="00467473"/>
    <w:rsid w:val="004768CA"/>
    <w:rsid w:val="00485B10"/>
    <w:rsid w:val="00485F65"/>
    <w:rsid w:val="004A4144"/>
    <w:rsid w:val="004A7AC5"/>
    <w:rsid w:val="004B6A05"/>
    <w:rsid w:val="004C4E37"/>
    <w:rsid w:val="004F4F68"/>
    <w:rsid w:val="004F5FBC"/>
    <w:rsid w:val="004F74F9"/>
    <w:rsid w:val="0052107A"/>
    <w:rsid w:val="00553C4B"/>
    <w:rsid w:val="005B5F27"/>
    <w:rsid w:val="005B6094"/>
    <w:rsid w:val="005D31E5"/>
    <w:rsid w:val="005E21B8"/>
    <w:rsid w:val="005E5ED2"/>
    <w:rsid w:val="005F400F"/>
    <w:rsid w:val="005F525D"/>
    <w:rsid w:val="00644ECA"/>
    <w:rsid w:val="00677A31"/>
    <w:rsid w:val="006839CC"/>
    <w:rsid w:val="0069597D"/>
    <w:rsid w:val="006A1971"/>
    <w:rsid w:val="006A28E1"/>
    <w:rsid w:val="006B40C2"/>
    <w:rsid w:val="006C3C0A"/>
    <w:rsid w:val="006C5F62"/>
    <w:rsid w:val="00753D2E"/>
    <w:rsid w:val="00783F59"/>
    <w:rsid w:val="007C6FBE"/>
    <w:rsid w:val="007F5F2A"/>
    <w:rsid w:val="008045B6"/>
    <w:rsid w:val="00815E6B"/>
    <w:rsid w:val="008422C3"/>
    <w:rsid w:val="0084616E"/>
    <w:rsid w:val="0086367C"/>
    <w:rsid w:val="008641CD"/>
    <w:rsid w:val="00886BED"/>
    <w:rsid w:val="00902F26"/>
    <w:rsid w:val="00921DD4"/>
    <w:rsid w:val="00936803"/>
    <w:rsid w:val="00975ABD"/>
    <w:rsid w:val="0098756B"/>
    <w:rsid w:val="009B19EE"/>
    <w:rsid w:val="009B3212"/>
    <w:rsid w:val="009D3985"/>
    <w:rsid w:val="00A16FD1"/>
    <w:rsid w:val="00A232F1"/>
    <w:rsid w:val="00A273AE"/>
    <w:rsid w:val="00A6751F"/>
    <w:rsid w:val="00A77D80"/>
    <w:rsid w:val="00A949F2"/>
    <w:rsid w:val="00A94D64"/>
    <w:rsid w:val="00AE0382"/>
    <w:rsid w:val="00AE1CBD"/>
    <w:rsid w:val="00B27714"/>
    <w:rsid w:val="00B72625"/>
    <w:rsid w:val="00B94D62"/>
    <w:rsid w:val="00BB7A10"/>
    <w:rsid w:val="00BE4A7E"/>
    <w:rsid w:val="00BF28B8"/>
    <w:rsid w:val="00C2116E"/>
    <w:rsid w:val="00C5101F"/>
    <w:rsid w:val="00C74BB6"/>
    <w:rsid w:val="00C966B0"/>
    <w:rsid w:val="00C967A9"/>
    <w:rsid w:val="00CA4219"/>
    <w:rsid w:val="00CA662A"/>
    <w:rsid w:val="00D601F3"/>
    <w:rsid w:val="00D67E51"/>
    <w:rsid w:val="00D86429"/>
    <w:rsid w:val="00DA44BE"/>
    <w:rsid w:val="00DC4018"/>
    <w:rsid w:val="00DE1465"/>
    <w:rsid w:val="00DE1D5B"/>
    <w:rsid w:val="00DF2D45"/>
    <w:rsid w:val="00E05641"/>
    <w:rsid w:val="00E0740A"/>
    <w:rsid w:val="00E2533C"/>
    <w:rsid w:val="00E27687"/>
    <w:rsid w:val="00E44149"/>
    <w:rsid w:val="00E508F9"/>
    <w:rsid w:val="00E70496"/>
    <w:rsid w:val="00E722E4"/>
    <w:rsid w:val="00E74EAF"/>
    <w:rsid w:val="00E903C1"/>
    <w:rsid w:val="00EB31AA"/>
    <w:rsid w:val="00EC11A3"/>
    <w:rsid w:val="00ED26BD"/>
    <w:rsid w:val="00EE7F5F"/>
    <w:rsid w:val="00EF4FC0"/>
    <w:rsid w:val="00F72202"/>
    <w:rsid w:val="00FB2B58"/>
    <w:rsid w:val="00FD3A8D"/>
    <w:rsid w:val="00FE5626"/>
    <w:rsid w:val="00FF0BE1"/>
    <w:rsid w:val="00FF46F1"/>
    <w:rsid w:val="17E9C7E2"/>
    <w:rsid w:val="3AA63275"/>
    <w:rsid w:val="6DD78900"/>
    <w:rsid w:val="7D459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86429"/>
  </w:style>
  <w:style w:type="paragraph" w:styleId="Header">
    <w:name w:val="header"/>
    <w:basedOn w:val="Normal"/>
    <w:link w:val="HeaderChar"/>
    <w:uiPriority w:val="99"/>
    <w:unhideWhenUsed/>
    <w:rsid w:val="00D86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29"/>
  </w:style>
  <w:style w:type="paragraph" w:styleId="Footer">
    <w:name w:val="footer"/>
    <w:basedOn w:val="Normal"/>
    <w:link w:val="FooterChar"/>
    <w:uiPriority w:val="99"/>
    <w:unhideWhenUsed/>
    <w:rsid w:val="00D8642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F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666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6654"/>
    <w:rPr>
      <w:rFonts w:eastAsiaTheme="minorEastAsia"/>
    </w:rPr>
  </w:style>
  <w:style w:type="paragraph" w:styleId="Revision">
    <w:name w:val="Revision"/>
    <w:hidden/>
    <w:uiPriority w:val="99"/>
    <w:semiHidden/>
    <w:rsid w:val="00DE1D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3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73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4B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4BB6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6A19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8931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657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458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874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44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0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78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18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654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681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93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182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136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538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8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6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0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1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82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434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206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749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5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1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646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58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1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24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21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85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69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inkercad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obomania.r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14BD-26BA-47E3-9E0C-48F1DBDF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Nicoleta Costin</dc:creator>
  <cp:keywords/>
  <dc:description/>
  <cp:lastModifiedBy>user</cp:lastModifiedBy>
  <cp:revision>5</cp:revision>
  <dcterms:created xsi:type="dcterms:W3CDTF">2024-01-12T10:56:00Z</dcterms:created>
  <dcterms:modified xsi:type="dcterms:W3CDTF">2025-01-19T13:18:00Z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2024-01-11T16:49:49Z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c15fbb8a-6e14-45a3-87ca-01193e979242</vt:lpwstr>
  </property>
  <property fmtid="{D5CDD505-2E9C-101B-9397-08002B2CF9AE}" pid="8" name="MSIP_Label_5b58b62f-6f94-46bd-8089-18e64b0a9abb_ContentBits">
    <vt:lpwstr>0</vt:lpwstr>
  </property>
</Properties>
</file>